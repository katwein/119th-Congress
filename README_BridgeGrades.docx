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B945" w14:textId="598758C2" w:rsidR="00576C9F" w:rsidRPr="00576C9F" w:rsidRDefault="006468E9" w:rsidP="00576C9F">
      <w:pPr>
        <w:rPr>
          <w:ins w:id="0" w:author="Katrina Weiner" w:date="2025-05-04T13:43:00Z"/>
          <w:rPrChange w:id="1" w:author="Katrina Weiner" w:date="2025-05-04T13:43:00Z">
            <w:rPr>
              <w:ins w:id="2" w:author="Katrina Weiner" w:date="2025-05-04T13:43:00Z"/>
              <w:b/>
              <w:bCs/>
              <w:color w:val="000000" w:themeColor="text1"/>
            </w:rPr>
          </w:rPrChange>
        </w:rPr>
      </w:pPr>
      <w:del w:id="3" w:author="Katrina Weiner" w:date="2025-05-04T13:43:00Z">
        <w:r w:rsidDel="00576C9F">
          <w:delText>README File</w:delText>
        </w:r>
      </w:del>
      <w:ins w:id="4" w:author="Katrina Weiner" w:date="2025-05-04T13:43:00Z">
        <w:r w:rsidR="00576C9F" w:rsidRPr="005A3234">
          <w:rPr>
            <w:b/>
            <w:bCs/>
            <w:color w:val="000000" w:themeColor="text1"/>
          </w:rPr>
          <w:t xml:space="preserve">Organization of </w:t>
        </w:r>
        <w:proofErr w:type="spellStart"/>
        <w:r w:rsidR="00576C9F" w:rsidRPr="005A3234">
          <w:rPr>
            <w:b/>
            <w:bCs/>
            <w:color w:val="000000" w:themeColor="text1"/>
          </w:rPr>
          <w:t>BridgePledge</w:t>
        </w:r>
        <w:proofErr w:type="spellEnd"/>
        <w:r w:rsidR="00576C9F" w:rsidRPr="005A3234">
          <w:rPr>
            <w:b/>
            <w:bCs/>
            <w:color w:val="000000" w:themeColor="text1"/>
          </w:rPr>
          <w:t xml:space="preserve"> </w:t>
        </w:r>
        <w:proofErr w:type="spellStart"/>
        <w:r w:rsidR="00576C9F" w:rsidRPr="005A3234">
          <w:rPr>
            <w:b/>
            <w:bCs/>
            <w:color w:val="000000" w:themeColor="text1"/>
          </w:rPr>
          <w:t>Github</w:t>
        </w:r>
        <w:proofErr w:type="spellEnd"/>
        <w:r w:rsidR="00576C9F" w:rsidRPr="005A3234">
          <w:rPr>
            <w:b/>
            <w:bCs/>
            <w:color w:val="000000" w:themeColor="text1"/>
          </w:rPr>
          <w:t xml:space="preserve"> Repository: </w:t>
        </w:r>
      </w:ins>
    </w:p>
    <w:p w14:paraId="2E447172" w14:textId="019775B0" w:rsidR="00576C9F" w:rsidRDefault="00576C9F" w:rsidP="00576C9F">
      <w:pPr>
        <w:pStyle w:val="ListParagraph"/>
        <w:numPr>
          <w:ilvl w:val="0"/>
          <w:numId w:val="2"/>
        </w:numPr>
        <w:rPr>
          <w:ins w:id="5" w:author="Katrina Weiner" w:date="2025-05-04T13:44:00Z"/>
          <w:color w:val="000000" w:themeColor="text1"/>
        </w:rPr>
      </w:pPr>
      <w:ins w:id="6" w:author="Katrina Weiner" w:date="2025-05-04T13:43:00Z">
        <w:r>
          <w:rPr>
            <w:color w:val="000000" w:themeColor="text1"/>
          </w:rPr>
          <w:t xml:space="preserve">All input data files </w:t>
        </w:r>
        <w:proofErr w:type="gramStart"/>
        <w:r>
          <w:rPr>
            <w:color w:val="000000" w:themeColor="text1"/>
          </w:rPr>
          <w:t>are located in</w:t>
        </w:r>
        <w:proofErr w:type="gramEnd"/>
        <w:r>
          <w:rPr>
            <w:color w:val="000000" w:themeColor="text1"/>
          </w:rPr>
          <w:t xml:space="preserve"> input</w:t>
        </w:r>
      </w:ins>
      <w:ins w:id="7" w:author="Katrina Weiner" w:date="2025-05-04T13:44:00Z">
        <w:r>
          <w:rPr>
            <w:color w:val="000000" w:themeColor="text1"/>
          </w:rPr>
          <w:t xml:space="preserve"> data</w:t>
        </w:r>
      </w:ins>
      <w:ins w:id="8" w:author="Katrina Weiner" w:date="2025-05-04T13:43:00Z">
        <w:r>
          <w:rPr>
            <w:color w:val="000000" w:themeColor="text1"/>
          </w:rPr>
          <w:t xml:space="preserve"> folder. Within this input</w:t>
        </w:r>
      </w:ins>
      <w:ins w:id="9" w:author="Katrina Weiner" w:date="2025-05-04T13:44:00Z">
        <w:r>
          <w:rPr>
            <w:color w:val="000000" w:themeColor="text1"/>
          </w:rPr>
          <w:t xml:space="preserve"> data </w:t>
        </w:r>
      </w:ins>
      <w:ins w:id="10" w:author="Katrina Weiner" w:date="2025-05-04T13:43:00Z">
        <w:r>
          <w:rPr>
            <w:color w:val="000000" w:themeColor="text1"/>
          </w:rPr>
          <w:t xml:space="preserve">folder, the data is organized by data source folders. </w:t>
        </w:r>
      </w:ins>
    </w:p>
    <w:p w14:paraId="7E879FD2" w14:textId="2E85774A" w:rsidR="00576C9F" w:rsidRPr="00576C9F" w:rsidRDefault="00576C9F" w:rsidP="00576C9F">
      <w:pPr>
        <w:pStyle w:val="ListParagraph"/>
        <w:numPr>
          <w:ilvl w:val="1"/>
          <w:numId w:val="2"/>
        </w:numPr>
        <w:rPr>
          <w:ins w:id="11" w:author="Katrina Weiner" w:date="2025-05-04T13:43:00Z"/>
          <w:color w:val="000000" w:themeColor="text1"/>
          <w:rPrChange w:id="12" w:author="Katrina Weiner" w:date="2025-05-04T13:44:00Z">
            <w:rPr>
              <w:ins w:id="13" w:author="Katrina Weiner" w:date="2025-05-04T13:43:00Z"/>
            </w:rPr>
          </w:rPrChange>
        </w:rPr>
        <w:pPrChange w:id="14" w:author="Katrina Weiner" w:date="2025-05-04T13:44:00Z">
          <w:pPr>
            <w:pStyle w:val="ListParagraph"/>
            <w:numPr>
              <w:numId w:val="2"/>
            </w:numPr>
            <w:ind w:hanging="360"/>
          </w:pPr>
        </w:pPrChange>
      </w:pPr>
      <w:ins w:id="15" w:author="Katrina Weiner" w:date="2025-05-04T13:44:00Z">
        <w:r>
          <w:rPr>
            <w:color w:val="000000" w:themeColor="text1"/>
          </w:rPr>
          <w:t xml:space="preserve">Within each data source folder, there is a raw and processed folder. The files in the raw folder are those directly pulled from the source. The files in the processed folder are the cleaned files after being run </w:t>
        </w:r>
      </w:ins>
      <w:ins w:id="16" w:author="Katrina Weiner" w:date="2025-05-04T13:45:00Z">
        <w:r>
          <w:rPr>
            <w:color w:val="000000" w:themeColor="text1"/>
          </w:rPr>
          <w:t>through any cleaning code.</w:t>
        </w:r>
      </w:ins>
    </w:p>
    <w:p w14:paraId="12C0F31D" w14:textId="4CC574A0" w:rsidR="00576C9F" w:rsidRDefault="00576C9F" w:rsidP="00576C9F">
      <w:pPr>
        <w:pStyle w:val="ListParagraph"/>
        <w:numPr>
          <w:ilvl w:val="0"/>
          <w:numId w:val="2"/>
        </w:numPr>
        <w:rPr>
          <w:ins w:id="17" w:author="Katrina Weiner" w:date="2025-05-04T13:45:00Z"/>
          <w:color w:val="000000" w:themeColor="text1"/>
        </w:rPr>
      </w:pPr>
      <w:ins w:id="18" w:author="Katrina Weiner" w:date="2025-05-04T13:43:00Z">
        <w:r>
          <w:rPr>
            <w:color w:val="000000" w:themeColor="text1"/>
          </w:rPr>
          <w:t xml:space="preserve">The code used to clean the input data </w:t>
        </w:r>
        <w:proofErr w:type="gramStart"/>
        <w:r>
          <w:rPr>
            <w:color w:val="000000" w:themeColor="text1"/>
          </w:rPr>
          <w:t>is located in</w:t>
        </w:r>
        <w:proofErr w:type="gramEnd"/>
        <w:r>
          <w:rPr>
            <w:color w:val="000000" w:themeColor="text1"/>
          </w:rPr>
          <w:t xml:space="preserve"> the code/data</w:t>
        </w:r>
      </w:ins>
      <w:ins w:id="19" w:author="Katrina Weiner" w:date="2025-05-04T13:45:00Z">
        <w:r>
          <w:rPr>
            <w:color w:val="000000" w:themeColor="text1"/>
          </w:rPr>
          <w:t xml:space="preserve"> </w:t>
        </w:r>
      </w:ins>
      <w:ins w:id="20" w:author="Katrina Weiner" w:date="2025-05-04T13:43:00Z">
        <w:r>
          <w:rPr>
            <w:color w:val="000000" w:themeColor="text1"/>
          </w:rPr>
          <w:t>cleaning</w:t>
        </w:r>
      </w:ins>
      <w:ins w:id="21" w:author="Katrina Weiner" w:date="2025-05-04T13:45:00Z">
        <w:r>
          <w:rPr>
            <w:color w:val="000000" w:themeColor="text1"/>
          </w:rPr>
          <w:t xml:space="preserve"> </w:t>
        </w:r>
      </w:ins>
      <w:ins w:id="22" w:author="Katrina Weiner" w:date="2025-05-04T13:43:00Z">
        <w:r>
          <w:rPr>
            <w:color w:val="000000" w:themeColor="text1"/>
          </w:rPr>
          <w:t xml:space="preserve">code folder. </w:t>
        </w:r>
      </w:ins>
    </w:p>
    <w:p w14:paraId="768953E7" w14:textId="09FCB7EB" w:rsidR="00576C9F" w:rsidRDefault="00576C9F" w:rsidP="00576C9F">
      <w:pPr>
        <w:pStyle w:val="ListParagraph"/>
        <w:numPr>
          <w:ilvl w:val="1"/>
          <w:numId w:val="2"/>
        </w:numPr>
        <w:rPr>
          <w:ins w:id="23" w:author="Katrina Weiner" w:date="2025-05-04T13:45:00Z"/>
          <w:color w:val="000000" w:themeColor="text1"/>
        </w:rPr>
      </w:pPr>
      <w:ins w:id="24" w:author="Katrina Weiner" w:date="2025-05-04T13:45:00Z">
        <w:r>
          <w:rPr>
            <w:color w:val="000000" w:themeColor="text1"/>
          </w:rPr>
          <w:t>PVI Pre-</w:t>
        </w:r>
        <w:proofErr w:type="spellStart"/>
        <w:r>
          <w:rPr>
            <w:color w:val="000000" w:themeColor="text1"/>
          </w:rPr>
          <w:t>Processing.ipynb</w:t>
        </w:r>
        <w:proofErr w:type="spellEnd"/>
        <w:r>
          <w:rPr>
            <w:color w:val="000000" w:themeColor="text1"/>
          </w:rPr>
          <w:t xml:space="preserve"> cleans the Cook Political raw data.</w:t>
        </w:r>
      </w:ins>
    </w:p>
    <w:p w14:paraId="3A7148E9" w14:textId="1FA29C8D" w:rsidR="00576C9F" w:rsidRDefault="00576C9F" w:rsidP="00576C9F">
      <w:pPr>
        <w:pStyle w:val="ListParagraph"/>
        <w:numPr>
          <w:ilvl w:val="1"/>
          <w:numId w:val="2"/>
        </w:numPr>
        <w:rPr>
          <w:ins w:id="25" w:author="Katrina Weiner" w:date="2025-05-04T13:46:00Z"/>
          <w:color w:val="000000" w:themeColor="text1"/>
        </w:rPr>
      </w:pPr>
      <w:proofErr w:type="spellStart"/>
      <w:ins w:id="26" w:author="Katrina Weiner" w:date="2025-05-04T13:45:00Z">
        <w:r>
          <w:rPr>
            <w:color w:val="000000" w:themeColor="text1"/>
          </w:rPr>
          <w:t>Vote_Counts.ipy</w:t>
        </w:r>
      </w:ins>
      <w:ins w:id="27" w:author="Katrina Weiner" w:date="2025-05-04T13:46:00Z">
        <w:r>
          <w:rPr>
            <w:color w:val="000000" w:themeColor="text1"/>
          </w:rPr>
          <w:t>nb</w:t>
        </w:r>
        <w:proofErr w:type="spellEnd"/>
        <w:r>
          <w:rPr>
            <w:color w:val="000000" w:themeColor="text1"/>
          </w:rPr>
          <w:t xml:space="preserve"> cleans the Plural Policy raw data regarding votes.</w:t>
        </w:r>
      </w:ins>
    </w:p>
    <w:p w14:paraId="5FC7EA50" w14:textId="0E8CEBF6" w:rsidR="00576C9F" w:rsidRDefault="00576C9F" w:rsidP="00576C9F">
      <w:pPr>
        <w:pStyle w:val="ListParagraph"/>
        <w:numPr>
          <w:ilvl w:val="1"/>
          <w:numId w:val="2"/>
        </w:numPr>
        <w:rPr>
          <w:ins w:id="28" w:author="Katrina Weiner" w:date="2025-05-04T13:47:00Z"/>
          <w:color w:val="000000" w:themeColor="text1"/>
        </w:rPr>
      </w:pPr>
      <w:proofErr w:type="spellStart"/>
      <w:ins w:id="29" w:author="Katrina Weiner" w:date="2025-05-04T13:46:00Z">
        <w:r>
          <w:rPr>
            <w:color w:val="000000" w:themeColor="text1"/>
          </w:rPr>
          <w:t>app_communcations_</w:t>
        </w:r>
        <w:proofErr w:type="gramStart"/>
        <w:r>
          <w:rPr>
            <w:color w:val="000000" w:themeColor="text1"/>
          </w:rPr>
          <w:t>calculations.ipynb</w:t>
        </w:r>
        <w:proofErr w:type="spellEnd"/>
        <w:proofErr w:type="gramEnd"/>
        <w:r>
          <w:rPr>
            <w:color w:val="000000" w:themeColor="text1"/>
          </w:rPr>
          <w:t xml:space="preserve"> cleans the APP communications data. This raw data is too large of a file for </w:t>
        </w:r>
        <w:proofErr w:type="spellStart"/>
        <w:r>
          <w:rPr>
            <w:color w:val="000000" w:themeColor="text1"/>
          </w:rPr>
          <w:t>Github</w:t>
        </w:r>
        <w:proofErr w:type="spellEnd"/>
        <w:r>
          <w:rPr>
            <w:color w:val="000000" w:themeColor="text1"/>
          </w:rPr>
          <w:t>, but it is in Basecamp (</w:t>
        </w:r>
        <w:proofErr w:type="spellStart"/>
        <w:proofErr w:type="gramStart"/>
        <w:r>
          <w:rPr>
            <w:color w:val="000000" w:themeColor="text1"/>
          </w:rPr>
          <w:t>its</w:t>
        </w:r>
        <w:proofErr w:type="spellEnd"/>
        <w:proofErr w:type="gramEnd"/>
        <w:r>
          <w:rPr>
            <w:color w:val="000000" w:themeColor="text1"/>
          </w:rPr>
          <w:t xml:space="preserve"> cal</w:t>
        </w:r>
      </w:ins>
      <w:ins w:id="30" w:author="Katrina Weiner" w:date="2025-05-04T13:47:00Z">
        <w:r>
          <w:rPr>
            <w:color w:val="000000" w:themeColor="text1"/>
          </w:rPr>
          <w:t>led 2025-04-24 app comm raw.csv)</w:t>
        </w:r>
      </w:ins>
      <w:ins w:id="31" w:author="Katrina Weiner" w:date="2025-05-04T13:46:00Z">
        <w:r>
          <w:rPr>
            <w:color w:val="000000" w:themeColor="text1"/>
          </w:rPr>
          <w:t xml:space="preserve">. </w:t>
        </w:r>
      </w:ins>
    </w:p>
    <w:p w14:paraId="7482A230" w14:textId="69EEE04D" w:rsidR="00576C9F" w:rsidRDefault="00576C9F" w:rsidP="00576C9F">
      <w:pPr>
        <w:pStyle w:val="ListParagraph"/>
        <w:numPr>
          <w:ilvl w:val="1"/>
          <w:numId w:val="2"/>
        </w:numPr>
        <w:rPr>
          <w:ins w:id="32" w:author="Katrina Weiner" w:date="2025-05-04T13:43:00Z"/>
          <w:color w:val="000000" w:themeColor="text1"/>
        </w:rPr>
        <w:pPrChange w:id="33" w:author="Katrina Weiner" w:date="2025-05-04T13:45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ins w:id="34" w:author="Katrina Weiner" w:date="2025-05-04T13:47:00Z">
        <w:r>
          <w:rPr>
            <w:color w:val="000000" w:themeColor="text1"/>
          </w:rPr>
          <w:t>bill_authors_</w:t>
        </w:r>
        <w:proofErr w:type="gramStart"/>
        <w:r>
          <w:rPr>
            <w:color w:val="000000" w:themeColor="text1"/>
          </w:rPr>
          <w:t>cosponsors.ipynb</w:t>
        </w:r>
        <w:proofErr w:type="spellEnd"/>
        <w:proofErr w:type="gramEnd"/>
        <w:r>
          <w:rPr>
            <w:color w:val="000000" w:themeColor="text1"/>
          </w:rPr>
          <w:t xml:space="preserve"> cleans</w:t>
        </w:r>
      </w:ins>
      <w:ins w:id="35" w:author="Katrina Weiner" w:date="2025-05-04T13:48:00Z">
        <w:r>
          <w:rPr>
            <w:color w:val="000000" w:themeColor="text1"/>
          </w:rPr>
          <w:t xml:space="preserve"> the Plural Policy raw data. </w:t>
        </w:r>
      </w:ins>
    </w:p>
    <w:p w14:paraId="0F3B6B11" w14:textId="1599A11F" w:rsidR="00576C9F" w:rsidRDefault="00576C9F" w:rsidP="00576C9F">
      <w:pPr>
        <w:pStyle w:val="ListParagraph"/>
        <w:numPr>
          <w:ilvl w:val="0"/>
          <w:numId w:val="2"/>
        </w:numPr>
        <w:rPr>
          <w:ins w:id="36" w:author="Katrina Weiner" w:date="2025-05-04T13:43:00Z"/>
          <w:color w:val="000000" w:themeColor="text1"/>
        </w:rPr>
      </w:pPr>
      <w:ins w:id="37" w:author="Katrina Weiner" w:date="2025-05-04T13:43:00Z">
        <w:r>
          <w:rPr>
            <w:color w:val="000000" w:themeColor="text1"/>
          </w:rPr>
          <w:t>Bridge_Pledge_119.ipynb is the final code file that is calculating the 119</w:t>
        </w:r>
        <w:r w:rsidRPr="005A3234">
          <w:rPr>
            <w:color w:val="000000" w:themeColor="text1"/>
            <w:vertAlign w:val="superscript"/>
          </w:rPr>
          <w:t>th</w:t>
        </w:r>
        <w:r>
          <w:rPr>
            <w:color w:val="000000" w:themeColor="text1"/>
          </w:rPr>
          <w:t xml:space="preserve"> Bridge Scores and creating the output files. This </w:t>
        </w:r>
        <w:proofErr w:type="gramStart"/>
        <w:r>
          <w:rPr>
            <w:color w:val="000000" w:themeColor="text1"/>
          </w:rPr>
          <w:t>is located in</w:t>
        </w:r>
        <w:proofErr w:type="gramEnd"/>
        <w:r>
          <w:rPr>
            <w:color w:val="000000" w:themeColor="text1"/>
          </w:rPr>
          <w:t xml:space="preserve"> the code</w:t>
        </w:r>
      </w:ins>
      <w:ins w:id="38" w:author="Katrina Weiner" w:date="2025-05-04T13:48:00Z">
        <w:r>
          <w:rPr>
            <w:color w:val="000000" w:themeColor="text1"/>
          </w:rPr>
          <w:t>/final code</w:t>
        </w:r>
      </w:ins>
      <w:ins w:id="39" w:author="Katrina Weiner" w:date="2025-05-04T13:43:00Z">
        <w:r>
          <w:rPr>
            <w:color w:val="000000" w:themeColor="text1"/>
          </w:rPr>
          <w:t xml:space="preserve"> folder. </w:t>
        </w:r>
      </w:ins>
    </w:p>
    <w:p w14:paraId="7587223F" w14:textId="055F855D" w:rsidR="00576C9F" w:rsidRPr="005A3234" w:rsidRDefault="00576C9F" w:rsidP="00576C9F">
      <w:pPr>
        <w:pStyle w:val="ListParagraph"/>
        <w:numPr>
          <w:ilvl w:val="0"/>
          <w:numId w:val="2"/>
        </w:numPr>
        <w:rPr>
          <w:ins w:id="40" w:author="Katrina Weiner" w:date="2025-05-04T13:43:00Z"/>
          <w:color w:val="000000" w:themeColor="text1"/>
        </w:rPr>
      </w:pPr>
      <w:ins w:id="41" w:author="Katrina Weiner" w:date="2025-05-04T13:43:00Z">
        <w:r>
          <w:rPr>
            <w:color w:val="000000" w:themeColor="text1"/>
          </w:rPr>
          <w:t>There are two output files: house_scores_119.</w:t>
        </w:r>
      </w:ins>
      <w:ins w:id="42" w:author="Katrina Weiner" w:date="2025-05-04T13:48:00Z">
        <w:r>
          <w:rPr>
            <w:color w:val="000000" w:themeColor="text1"/>
          </w:rPr>
          <w:t>xlsx</w:t>
        </w:r>
      </w:ins>
      <w:ins w:id="43" w:author="Katrina Weiner" w:date="2025-05-04T13:43:00Z">
        <w:r>
          <w:rPr>
            <w:color w:val="000000" w:themeColor="text1"/>
          </w:rPr>
          <w:t xml:space="preserve"> and senate_scores_119.</w:t>
        </w:r>
      </w:ins>
      <w:ins w:id="44" w:author="Katrina Weiner" w:date="2025-05-04T13:48:00Z">
        <w:r>
          <w:rPr>
            <w:color w:val="000000" w:themeColor="text1"/>
          </w:rPr>
          <w:t>xlsx</w:t>
        </w:r>
      </w:ins>
      <w:ins w:id="45" w:author="Katrina Weiner" w:date="2025-05-04T13:43:00Z">
        <w:r>
          <w:rPr>
            <w:color w:val="000000" w:themeColor="text1"/>
          </w:rPr>
          <w:t xml:space="preserve">. These are both located in the </w:t>
        </w:r>
        <w:proofErr w:type="spellStart"/>
        <w:r>
          <w:rPr>
            <w:color w:val="000000" w:themeColor="text1"/>
          </w:rPr>
          <w:t>output_data</w:t>
        </w:r>
        <w:proofErr w:type="spellEnd"/>
        <w:r>
          <w:rPr>
            <w:color w:val="000000" w:themeColor="text1"/>
          </w:rPr>
          <w:t xml:space="preserve"> folder. </w:t>
        </w:r>
      </w:ins>
    </w:p>
    <w:p w14:paraId="738008F0" w14:textId="77777777" w:rsidR="00576C9F" w:rsidRDefault="00576C9F"/>
    <w:p w14:paraId="283BC046" w14:textId="77777777" w:rsidR="006468E9" w:rsidRDefault="006468E9"/>
    <w:p w14:paraId="59F80856" w14:textId="2FAF6668" w:rsidR="006468E9" w:rsidRDefault="006468E9">
      <w:pPr>
        <w:rPr>
          <w:b/>
          <w:bCs/>
        </w:rPr>
      </w:pPr>
      <w:r w:rsidRPr="00576C9F">
        <w:rPr>
          <w:b/>
          <w:bCs/>
          <w:rPrChange w:id="46" w:author="Katrina Weiner" w:date="2025-05-04T13:49:00Z">
            <w:rPr/>
          </w:rPrChange>
        </w:rPr>
        <w:t>Data Sources:</w:t>
      </w:r>
    </w:p>
    <w:p w14:paraId="1AA87898" w14:textId="227257AF" w:rsidR="00576C9F" w:rsidRPr="00576C9F" w:rsidRDefault="00576C9F">
      <w:pPr>
        <w:rPr>
          <w:b/>
          <w:bCs/>
          <w:rPrChange w:id="47" w:author="Katrina Weiner" w:date="2025-05-04T13:49:00Z">
            <w:rPr/>
          </w:rPrChange>
        </w:rPr>
      </w:pPr>
      <w:r>
        <w:rPr>
          <w:b/>
          <w:bCs/>
        </w:rPr>
        <w:t>Date downloaded: 24 April 2025</w:t>
      </w:r>
    </w:p>
    <w:p w14:paraId="3177624B" w14:textId="77777777" w:rsidR="006468E9" w:rsidRDefault="006468E9"/>
    <w:p w14:paraId="62296A1D" w14:textId="01ECB227" w:rsidR="006468E9" w:rsidRPr="006468E9" w:rsidRDefault="006468E9" w:rsidP="006468E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 xml:space="preserve">Plural </w:t>
      </w:r>
      <w:proofErr w:type="spellStart"/>
      <w:r w:rsidRPr="006468E9">
        <w:rPr>
          <w:b/>
          <w:bCs/>
          <w:color w:val="000000" w:themeColor="text1"/>
        </w:rPr>
        <w:t>GovTrack</w:t>
      </w:r>
      <w:proofErr w:type="spellEnd"/>
      <w:r w:rsidRPr="006468E9">
        <w:rPr>
          <w:b/>
          <w:bCs/>
          <w:color w:val="000000" w:themeColor="text1"/>
        </w:rPr>
        <w:t xml:space="preserve">: </w:t>
      </w:r>
      <w:r w:rsidRPr="006468E9">
        <w:rPr>
          <w:color w:val="000000" w:themeColor="text1"/>
        </w:rPr>
        <w:t xml:space="preserve">Rewards authors of bills with cross party sponsors. This </w:t>
      </w:r>
      <w:r>
        <w:rPr>
          <w:color w:val="000000" w:themeColor="text1"/>
        </w:rPr>
        <w:t>counts</w:t>
      </w:r>
      <w:r w:rsidRPr="006468E9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total</w:t>
      </w:r>
      <w:r w:rsidRPr="006468E9">
        <w:rPr>
          <w:color w:val="000000" w:themeColor="text1"/>
        </w:rPr>
        <w:t xml:space="preserve"> number of bills each representative has </w:t>
      </w:r>
      <w:r>
        <w:rPr>
          <w:color w:val="000000" w:themeColor="text1"/>
        </w:rPr>
        <w:t>that have</w:t>
      </w:r>
      <w:r w:rsidRPr="006468E9">
        <w:rPr>
          <w:color w:val="000000" w:themeColor="text1"/>
        </w:rPr>
        <w:t xml:space="preserve"> cross-party sponsors. </w:t>
      </w:r>
      <w:r>
        <w:rPr>
          <w:color w:val="000000" w:themeColor="text1"/>
        </w:rPr>
        <w:t xml:space="preserve">Representatives with the highest sum and rewarded more and have the highest rank. </w:t>
      </w:r>
    </w:p>
    <w:p w14:paraId="69D8C096" w14:textId="77777777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Source Name:</w:t>
      </w:r>
      <w:r w:rsidRPr="006468E9">
        <w:rPr>
          <w:color w:val="000000" w:themeColor="text1"/>
        </w:rPr>
        <w:t xml:space="preserve"> </w:t>
      </w:r>
      <w:proofErr w:type="spellStart"/>
      <w:r w:rsidRPr="006468E9">
        <w:rPr>
          <w:color w:val="000000" w:themeColor="text1"/>
        </w:rPr>
        <w:t>Source_A</w:t>
      </w:r>
      <w:proofErr w:type="spellEnd"/>
    </w:p>
    <w:p w14:paraId="189A786E" w14:textId="77777777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Data cleaned in following file:</w:t>
      </w:r>
      <w:r w:rsidRPr="006468E9">
        <w:rPr>
          <w:color w:val="000000" w:themeColor="text1"/>
        </w:rPr>
        <w:t xml:space="preserve"> </w:t>
      </w:r>
      <w:proofErr w:type="spellStart"/>
      <w:r w:rsidRPr="006468E9">
        <w:rPr>
          <w:color w:val="000000" w:themeColor="text1"/>
        </w:rPr>
        <w:t>bill_authors_</w:t>
      </w:r>
      <w:proofErr w:type="gramStart"/>
      <w:r w:rsidRPr="006468E9">
        <w:rPr>
          <w:color w:val="000000" w:themeColor="text1"/>
        </w:rPr>
        <w:t>cosponsors.ipynb</w:t>
      </w:r>
      <w:proofErr w:type="spellEnd"/>
      <w:proofErr w:type="gramEnd"/>
    </w:p>
    <w:p w14:paraId="790AD286" w14:textId="77777777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Link:</w:t>
      </w:r>
      <w:r w:rsidRPr="006468E9">
        <w:rPr>
          <w:color w:val="000000" w:themeColor="text1"/>
        </w:rPr>
        <w:t xml:space="preserve"> </w:t>
      </w:r>
      <w:hyperlink r:id="rId5" w:history="1">
        <w:r w:rsidRPr="006468E9">
          <w:rPr>
            <w:rStyle w:val="Hyperlink"/>
            <w:color w:val="000000" w:themeColor="text1"/>
          </w:rPr>
          <w:t>https://open.pluralpolicy.com/data/session-csv/</w:t>
        </w:r>
      </w:hyperlink>
    </w:p>
    <w:p w14:paraId="2F3B5238" w14:textId="511D7B77" w:rsidR="006468E9" w:rsidRPr="006468E9" w:rsidRDefault="006468E9" w:rsidP="006468E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 xml:space="preserve">Plural </w:t>
      </w:r>
      <w:proofErr w:type="spellStart"/>
      <w:r w:rsidRPr="006468E9">
        <w:rPr>
          <w:b/>
          <w:bCs/>
          <w:color w:val="000000" w:themeColor="text1"/>
        </w:rPr>
        <w:t>GovTrack</w:t>
      </w:r>
      <w:proofErr w:type="spellEnd"/>
      <w:r w:rsidRPr="006468E9">
        <w:rPr>
          <w:b/>
          <w:bCs/>
          <w:color w:val="000000" w:themeColor="text1"/>
        </w:rPr>
        <w:t>:</w:t>
      </w:r>
      <w:r w:rsidRPr="006468E9">
        <w:rPr>
          <w:color w:val="000000" w:themeColor="text1"/>
        </w:rPr>
        <w:t xml:space="preserve"> Rewards representative who cosponsor bills where the primary sponsor is from the opposite party. This counts the total number of bills each representative has cosponsored that have a bipartisan primary sponsor. Representatives with the highest sum and rewarded more and have the highest rank. </w:t>
      </w:r>
    </w:p>
    <w:p w14:paraId="11CE0BA2" w14:textId="77777777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Source Name:</w:t>
      </w:r>
      <w:r w:rsidRPr="006468E9">
        <w:rPr>
          <w:color w:val="000000" w:themeColor="text1"/>
        </w:rPr>
        <w:t xml:space="preserve"> </w:t>
      </w:r>
      <w:proofErr w:type="spellStart"/>
      <w:r w:rsidRPr="006468E9">
        <w:rPr>
          <w:color w:val="000000" w:themeColor="text1"/>
        </w:rPr>
        <w:t>Source_B</w:t>
      </w:r>
      <w:proofErr w:type="spellEnd"/>
    </w:p>
    <w:p w14:paraId="435BB3BF" w14:textId="77777777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Data cleaned in following file:</w:t>
      </w:r>
      <w:r w:rsidRPr="006468E9">
        <w:rPr>
          <w:color w:val="000000" w:themeColor="text1"/>
        </w:rPr>
        <w:t xml:space="preserve"> </w:t>
      </w:r>
      <w:proofErr w:type="spellStart"/>
      <w:r w:rsidRPr="006468E9">
        <w:rPr>
          <w:color w:val="000000" w:themeColor="text1"/>
        </w:rPr>
        <w:t>bill_authors_</w:t>
      </w:r>
      <w:proofErr w:type="gramStart"/>
      <w:r w:rsidRPr="006468E9">
        <w:rPr>
          <w:color w:val="000000" w:themeColor="text1"/>
        </w:rPr>
        <w:t>cosponsors.ipynb</w:t>
      </w:r>
      <w:proofErr w:type="spellEnd"/>
      <w:proofErr w:type="gramEnd"/>
    </w:p>
    <w:p w14:paraId="12F87EE9" w14:textId="5548DF6F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Link:</w:t>
      </w:r>
      <w:r w:rsidRPr="006468E9">
        <w:rPr>
          <w:color w:val="000000" w:themeColor="text1"/>
        </w:rPr>
        <w:t xml:space="preserve"> </w:t>
      </w:r>
      <w:hyperlink r:id="rId6" w:history="1">
        <w:r w:rsidRPr="006468E9">
          <w:rPr>
            <w:rStyle w:val="Hyperlink"/>
            <w:color w:val="000000" w:themeColor="text1"/>
          </w:rPr>
          <w:t>https://open.pluralpolicy.com/data/session-csv/</w:t>
        </w:r>
      </w:hyperlink>
    </w:p>
    <w:p w14:paraId="61912CD0" w14:textId="1F538D16" w:rsidR="006468E9" w:rsidRPr="006468E9" w:rsidRDefault="006468E9" w:rsidP="006468E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APP Rhetoric Bipartisanship (Sum):</w:t>
      </w:r>
      <w:r w:rsidRPr="006468E9">
        <w:rPr>
          <w:color w:val="000000" w:themeColor="text1"/>
        </w:rPr>
        <w:t xml:space="preserve"> Rewards representatives who participate in bipartisanship communication. This counts the total number of communications for each representative that are supportive of another representative of the opposite party. Those with a higher sum are rewarded more. </w:t>
      </w:r>
    </w:p>
    <w:p w14:paraId="151D07CA" w14:textId="1469D3BC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Source Name</w:t>
      </w:r>
      <w:r w:rsidRPr="006468E9">
        <w:rPr>
          <w:color w:val="000000" w:themeColor="text1"/>
        </w:rPr>
        <w:t xml:space="preserve">: </w:t>
      </w:r>
      <w:proofErr w:type="spellStart"/>
      <w:r w:rsidRPr="006468E9">
        <w:rPr>
          <w:color w:val="000000" w:themeColor="text1"/>
        </w:rPr>
        <w:t>Source_C</w:t>
      </w:r>
      <w:proofErr w:type="spellEnd"/>
    </w:p>
    <w:p w14:paraId="695ED8FC" w14:textId="2ADE3A93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Data cleaned in following file</w:t>
      </w:r>
      <w:r w:rsidRPr="006468E9">
        <w:rPr>
          <w:color w:val="000000" w:themeColor="text1"/>
        </w:rPr>
        <w:t xml:space="preserve">: </w:t>
      </w:r>
      <w:proofErr w:type="spellStart"/>
      <w:r w:rsidRPr="006468E9">
        <w:rPr>
          <w:color w:val="000000" w:themeColor="text1"/>
        </w:rPr>
        <w:t>app_rhetoric_</w:t>
      </w:r>
      <w:proofErr w:type="gramStart"/>
      <w:r w:rsidRPr="006468E9">
        <w:rPr>
          <w:color w:val="000000" w:themeColor="text1"/>
        </w:rPr>
        <w:t>calculations.ipynb</w:t>
      </w:r>
      <w:proofErr w:type="spellEnd"/>
      <w:proofErr w:type="gramEnd"/>
    </w:p>
    <w:p w14:paraId="3887BFA9" w14:textId="25255740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Link:</w:t>
      </w:r>
      <w:r w:rsidRPr="006468E9">
        <w:rPr>
          <w:color w:val="000000" w:themeColor="text1"/>
        </w:rPr>
        <w:t xml:space="preserve"> </w:t>
      </w:r>
      <w:hyperlink r:id="rId7" w:history="1">
        <w:r w:rsidRPr="006468E9">
          <w:rPr>
            <w:rStyle w:val="Hyperlink"/>
            <w:color w:val="000000" w:themeColor="text1"/>
          </w:rPr>
          <w:t>https://americaspoliticalpulse.com/data/</w:t>
        </w:r>
      </w:hyperlink>
      <w:r w:rsidRPr="006468E9">
        <w:rPr>
          <w:color w:val="000000" w:themeColor="text1"/>
        </w:rPr>
        <w:t xml:space="preserve"> - select US officials in left menu; then select “Download 2025”</w:t>
      </w:r>
    </w:p>
    <w:p w14:paraId="3AD20ECD" w14:textId="2D63F4F4" w:rsidR="006468E9" w:rsidRPr="006468E9" w:rsidRDefault="006468E9" w:rsidP="006468E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lastRenderedPageBreak/>
        <w:t>APP Rhetoric Bipartisanship (Percent):</w:t>
      </w:r>
      <w:r w:rsidRPr="006468E9">
        <w:rPr>
          <w:color w:val="000000" w:themeColor="text1"/>
        </w:rPr>
        <w:t xml:space="preserve"> Rewards representatives who participate in bipartisanship communication. This measures the percent of communication that is supportive of a bipartisan representative. Those with a higher percentage of bipartisan communication are rewarded more.</w:t>
      </w:r>
    </w:p>
    <w:p w14:paraId="278EB3B4" w14:textId="2B008448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Source Name</w:t>
      </w:r>
      <w:r w:rsidRPr="006468E9">
        <w:rPr>
          <w:color w:val="000000" w:themeColor="text1"/>
        </w:rPr>
        <w:t xml:space="preserve">: </w:t>
      </w:r>
      <w:proofErr w:type="spellStart"/>
      <w:r w:rsidRPr="006468E9">
        <w:rPr>
          <w:color w:val="000000" w:themeColor="text1"/>
        </w:rPr>
        <w:t>Source_D</w:t>
      </w:r>
      <w:proofErr w:type="spellEnd"/>
    </w:p>
    <w:p w14:paraId="5498A311" w14:textId="77777777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Data cleaned in following file:</w:t>
      </w:r>
      <w:r w:rsidRPr="006468E9">
        <w:rPr>
          <w:color w:val="000000" w:themeColor="text1"/>
        </w:rPr>
        <w:t xml:space="preserve"> </w:t>
      </w:r>
      <w:proofErr w:type="spellStart"/>
      <w:r w:rsidRPr="006468E9">
        <w:rPr>
          <w:color w:val="000000" w:themeColor="text1"/>
        </w:rPr>
        <w:t>app_rhetoric_</w:t>
      </w:r>
      <w:proofErr w:type="gramStart"/>
      <w:r w:rsidRPr="006468E9">
        <w:rPr>
          <w:color w:val="000000" w:themeColor="text1"/>
        </w:rPr>
        <w:t>calculations.ipynb</w:t>
      </w:r>
      <w:proofErr w:type="spellEnd"/>
      <w:proofErr w:type="gramEnd"/>
    </w:p>
    <w:p w14:paraId="7EB4A3FB" w14:textId="77777777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Link:</w:t>
      </w:r>
      <w:r w:rsidRPr="006468E9">
        <w:rPr>
          <w:color w:val="000000" w:themeColor="text1"/>
        </w:rPr>
        <w:t xml:space="preserve"> </w:t>
      </w:r>
      <w:hyperlink r:id="rId8" w:history="1">
        <w:r w:rsidRPr="006468E9">
          <w:rPr>
            <w:rStyle w:val="Hyperlink"/>
            <w:color w:val="000000" w:themeColor="text1"/>
          </w:rPr>
          <w:t>https://americaspoliticalpulse.com/data/</w:t>
        </w:r>
      </w:hyperlink>
      <w:r w:rsidRPr="006468E9">
        <w:rPr>
          <w:color w:val="000000" w:themeColor="text1"/>
        </w:rPr>
        <w:t xml:space="preserve"> - select US officials in left menu; then select “Download 2025”</w:t>
      </w:r>
    </w:p>
    <w:p w14:paraId="6E2E7539" w14:textId="7EC4F9C7" w:rsidR="006468E9" w:rsidRPr="006468E9" w:rsidRDefault="006468E9" w:rsidP="006468E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APP Rhetoric Personal Attacks (Sum):</w:t>
      </w:r>
      <w:r w:rsidRPr="006468E9">
        <w:rPr>
          <w:color w:val="000000" w:themeColor="text1"/>
        </w:rPr>
        <w:t xml:space="preserve"> Punishes any communication that is a personal attack. This specifically measures the total number of personal attacks. Those with a large sum will be rewarded less and thus ranked lower. </w:t>
      </w:r>
    </w:p>
    <w:p w14:paraId="0753F848" w14:textId="6D4F4916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Source Name</w:t>
      </w:r>
      <w:r w:rsidRPr="006468E9">
        <w:rPr>
          <w:color w:val="000000" w:themeColor="text1"/>
        </w:rPr>
        <w:t xml:space="preserve">: </w:t>
      </w:r>
      <w:proofErr w:type="spellStart"/>
      <w:r w:rsidRPr="006468E9">
        <w:rPr>
          <w:color w:val="000000" w:themeColor="text1"/>
        </w:rPr>
        <w:t>Source_E</w:t>
      </w:r>
      <w:proofErr w:type="spellEnd"/>
    </w:p>
    <w:p w14:paraId="37666C55" w14:textId="77777777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Data cleaned in following file:</w:t>
      </w:r>
      <w:r w:rsidRPr="006468E9">
        <w:rPr>
          <w:color w:val="000000" w:themeColor="text1"/>
        </w:rPr>
        <w:t xml:space="preserve"> </w:t>
      </w:r>
      <w:proofErr w:type="spellStart"/>
      <w:r w:rsidRPr="006468E9">
        <w:rPr>
          <w:color w:val="000000" w:themeColor="text1"/>
        </w:rPr>
        <w:t>app_rhetoric_</w:t>
      </w:r>
      <w:proofErr w:type="gramStart"/>
      <w:r w:rsidRPr="006468E9">
        <w:rPr>
          <w:color w:val="000000" w:themeColor="text1"/>
        </w:rPr>
        <w:t>calculations.ipynb</w:t>
      </w:r>
      <w:proofErr w:type="spellEnd"/>
      <w:proofErr w:type="gramEnd"/>
    </w:p>
    <w:p w14:paraId="6F56D3EA" w14:textId="77777777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Link</w:t>
      </w:r>
      <w:r w:rsidRPr="006468E9">
        <w:rPr>
          <w:color w:val="000000" w:themeColor="text1"/>
        </w:rPr>
        <w:t xml:space="preserve">: </w:t>
      </w:r>
      <w:hyperlink r:id="rId9" w:history="1">
        <w:r w:rsidRPr="006468E9">
          <w:rPr>
            <w:rStyle w:val="Hyperlink"/>
            <w:color w:val="000000" w:themeColor="text1"/>
          </w:rPr>
          <w:t>https://americaspoliticalpulse.com/data/</w:t>
        </w:r>
      </w:hyperlink>
      <w:r w:rsidRPr="006468E9">
        <w:rPr>
          <w:color w:val="000000" w:themeColor="text1"/>
        </w:rPr>
        <w:t xml:space="preserve"> - select US officials in left menu; then select “Download 2025”</w:t>
      </w:r>
    </w:p>
    <w:p w14:paraId="0E347DEE" w14:textId="345707D3" w:rsidR="006468E9" w:rsidRPr="006468E9" w:rsidRDefault="006468E9" w:rsidP="006468E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APP Rhetoric Personal Attacks (Percent):</w:t>
      </w:r>
      <w:r w:rsidRPr="006468E9">
        <w:rPr>
          <w:color w:val="000000" w:themeColor="text1"/>
        </w:rPr>
        <w:t xml:space="preserve"> Punishes any communication that is a personal attack. This measures the percent of communication that is in the form of a personal attack for each representative.  Those with a larger percentage will be rewarded less and thus ranked lower. </w:t>
      </w:r>
    </w:p>
    <w:p w14:paraId="0ECFC571" w14:textId="52C6C6B7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Source Name</w:t>
      </w:r>
      <w:r w:rsidRPr="006468E9">
        <w:rPr>
          <w:color w:val="000000" w:themeColor="text1"/>
        </w:rPr>
        <w:t xml:space="preserve">: </w:t>
      </w:r>
      <w:proofErr w:type="spellStart"/>
      <w:r w:rsidRPr="006468E9">
        <w:rPr>
          <w:color w:val="000000" w:themeColor="text1"/>
        </w:rPr>
        <w:t>Source_E</w:t>
      </w:r>
      <w:proofErr w:type="spellEnd"/>
    </w:p>
    <w:p w14:paraId="5E1FE5A5" w14:textId="77777777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Data cleaned in following file:</w:t>
      </w:r>
      <w:r w:rsidRPr="006468E9">
        <w:rPr>
          <w:color w:val="000000" w:themeColor="text1"/>
        </w:rPr>
        <w:t xml:space="preserve"> </w:t>
      </w:r>
      <w:proofErr w:type="spellStart"/>
      <w:r w:rsidRPr="006468E9">
        <w:rPr>
          <w:color w:val="000000" w:themeColor="text1"/>
        </w:rPr>
        <w:t>app_rhetoric_</w:t>
      </w:r>
      <w:proofErr w:type="gramStart"/>
      <w:r w:rsidRPr="006468E9">
        <w:rPr>
          <w:color w:val="000000" w:themeColor="text1"/>
        </w:rPr>
        <w:t>calculations.ipynb</w:t>
      </w:r>
      <w:proofErr w:type="spellEnd"/>
      <w:proofErr w:type="gramEnd"/>
    </w:p>
    <w:p w14:paraId="2AAF84D4" w14:textId="4C91E28D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468E9">
        <w:rPr>
          <w:b/>
          <w:bCs/>
          <w:color w:val="000000" w:themeColor="text1"/>
        </w:rPr>
        <w:t>Link:</w:t>
      </w:r>
      <w:r w:rsidRPr="006468E9">
        <w:rPr>
          <w:color w:val="000000" w:themeColor="text1"/>
        </w:rPr>
        <w:t xml:space="preserve"> </w:t>
      </w:r>
      <w:hyperlink r:id="rId10" w:history="1">
        <w:r w:rsidRPr="006468E9">
          <w:rPr>
            <w:rStyle w:val="Hyperlink"/>
            <w:color w:val="000000" w:themeColor="text1"/>
          </w:rPr>
          <w:t>https://americaspoliticalpulse.com/data/</w:t>
        </w:r>
      </w:hyperlink>
      <w:r w:rsidRPr="006468E9">
        <w:rPr>
          <w:color w:val="000000" w:themeColor="text1"/>
        </w:rPr>
        <w:t xml:space="preserve"> - select US officials in left menu; then select “Download 2025”</w:t>
      </w:r>
    </w:p>
    <w:p w14:paraId="52BC0ADC" w14:textId="6D33E878" w:rsidR="006468E9" w:rsidRPr="00576C9F" w:rsidRDefault="006468E9" w:rsidP="006468E9">
      <w:pPr>
        <w:pStyle w:val="ListParagraph"/>
        <w:numPr>
          <w:ilvl w:val="0"/>
          <w:numId w:val="1"/>
        </w:numPr>
        <w:rPr>
          <w:color w:val="000000" w:themeColor="text1"/>
          <w:rPrChange w:id="48" w:author="Katrina Weiner" w:date="2025-05-04T13:42:00Z">
            <w:rPr>
              <w:color w:val="70AD47" w:themeColor="accent6"/>
            </w:rPr>
          </w:rPrChange>
        </w:rPr>
      </w:pPr>
      <w:r w:rsidRPr="00576C9F">
        <w:rPr>
          <w:b/>
          <w:bCs/>
          <w:color w:val="000000" w:themeColor="text1"/>
          <w:rPrChange w:id="49" w:author="Katrina Weiner" w:date="2025-05-04T13:42:00Z">
            <w:rPr>
              <w:b/>
              <w:bCs/>
              <w:color w:val="70AD47" w:themeColor="accent6"/>
            </w:rPr>
          </w:rPrChange>
        </w:rPr>
        <w:t xml:space="preserve">Plural </w:t>
      </w:r>
      <w:del w:id="50" w:author="Katrina Weiner" w:date="2025-05-04T13:43:00Z">
        <w:r w:rsidRPr="00576C9F" w:rsidDel="00576C9F">
          <w:rPr>
            <w:b/>
            <w:bCs/>
            <w:color w:val="000000" w:themeColor="text1"/>
            <w:rPrChange w:id="51" w:author="Katrina Weiner" w:date="2025-05-04T13:42:00Z">
              <w:rPr>
                <w:b/>
                <w:bCs/>
                <w:color w:val="70AD47" w:themeColor="accent6"/>
              </w:rPr>
            </w:rPrChange>
          </w:rPr>
          <w:delText>GovTrack</w:delText>
        </w:r>
      </w:del>
      <w:ins w:id="52" w:author="Katrina Weiner" w:date="2025-05-04T13:43:00Z">
        <w:r w:rsidR="00576C9F">
          <w:rPr>
            <w:b/>
            <w:bCs/>
            <w:color w:val="000000" w:themeColor="text1"/>
          </w:rPr>
          <w:t>Policy</w:t>
        </w:r>
      </w:ins>
      <w:r w:rsidRPr="00576C9F">
        <w:rPr>
          <w:b/>
          <w:bCs/>
          <w:color w:val="000000" w:themeColor="text1"/>
          <w:rPrChange w:id="53" w:author="Katrina Weiner" w:date="2025-05-04T13:42:00Z">
            <w:rPr>
              <w:b/>
              <w:bCs/>
              <w:color w:val="70AD47" w:themeColor="accent6"/>
            </w:rPr>
          </w:rPrChange>
        </w:rPr>
        <w:t>:</w:t>
      </w:r>
      <w:r w:rsidRPr="00576C9F">
        <w:rPr>
          <w:color w:val="000000" w:themeColor="text1"/>
          <w:rPrChange w:id="54" w:author="Katrina Weiner" w:date="2025-05-04T13:42:00Z">
            <w:rPr>
              <w:color w:val="70AD47" w:themeColor="accent6"/>
            </w:rPr>
          </w:rPrChange>
        </w:rPr>
        <w:t xml:space="preserve"> Rewarded representatives who vote for a cosponsored bill. </w:t>
      </w:r>
    </w:p>
    <w:p w14:paraId="12F968AD" w14:textId="60327143" w:rsidR="006468E9" w:rsidRPr="00576C9F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  <w:rPrChange w:id="55" w:author="Katrina Weiner" w:date="2025-05-04T13:42:00Z">
            <w:rPr>
              <w:color w:val="70AD47" w:themeColor="accent6"/>
            </w:rPr>
          </w:rPrChange>
        </w:rPr>
      </w:pPr>
      <w:r w:rsidRPr="00576C9F">
        <w:rPr>
          <w:b/>
          <w:bCs/>
          <w:color w:val="000000" w:themeColor="text1"/>
          <w:rPrChange w:id="56" w:author="Katrina Weiner" w:date="2025-05-04T13:42:00Z">
            <w:rPr>
              <w:b/>
              <w:bCs/>
              <w:color w:val="70AD47" w:themeColor="accent6"/>
            </w:rPr>
          </w:rPrChange>
        </w:rPr>
        <w:t>Source Name:</w:t>
      </w:r>
      <w:r w:rsidRPr="00576C9F">
        <w:rPr>
          <w:color w:val="000000" w:themeColor="text1"/>
          <w:rPrChange w:id="57" w:author="Katrina Weiner" w:date="2025-05-04T13:42:00Z">
            <w:rPr>
              <w:color w:val="70AD47" w:themeColor="accent6"/>
            </w:rPr>
          </w:rPrChange>
        </w:rPr>
        <w:t xml:space="preserve"> </w:t>
      </w:r>
      <w:proofErr w:type="spellStart"/>
      <w:r w:rsidRPr="00576C9F">
        <w:rPr>
          <w:color w:val="000000" w:themeColor="text1"/>
          <w:rPrChange w:id="58" w:author="Katrina Weiner" w:date="2025-05-04T13:42:00Z">
            <w:rPr>
              <w:color w:val="70AD47" w:themeColor="accent6"/>
            </w:rPr>
          </w:rPrChange>
        </w:rPr>
        <w:t>Source_G</w:t>
      </w:r>
      <w:proofErr w:type="spellEnd"/>
    </w:p>
    <w:p w14:paraId="52EF3029" w14:textId="64496412" w:rsidR="006468E9" w:rsidRPr="00576C9F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  <w:rPrChange w:id="59" w:author="Katrina Weiner" w:date="2025-05-04T13:42:00Z">
            <w:rPr>
              <w:color w:val="FF0000"/>
            </w:rPr>
          </w:rPrChange>
        </w:rPr>
      </w:pPr>
      <w:r w:rsidRPr="00576C9F">
        <w:rPr>
          <w:b/>
          <w:bCs/>
          <w:color w:val="000000" w:themeColor="text1"/>
          <w:rPrChange w:id="60" w:author="Katrina Weiner" w:date="2025-05-04T13:42:00Z">
            <w:rPr>
              <w:b/>
              <w:bCs/>
              <w:color w:val="FF0000"/>
            </w:rPr>
          </w:rPrChange>
        </w:rPr>
        <w:t>Data cleaned in following file:</w:t>
      </w:r>
      <w:del w:id="61" w:author="Jaimie Cairns" w:date="2025-04-30T20:22:00Z">
        <w:r w:rsidRPr="00576C9F" w:rsidDel="008F39BC">
          <w:rPr>
            <w:color w:val="000000" w:themeColor="text1"/>
            <w:rPrChange w:id="62" w:author="Katrina Weiner" w:date="2025-05-04T13:42:00Z">
              <w:rPr>
                <w:color w:val="FF0000"/>
              </w:rPr>
            </w:rPrChange>
          </w:rPr>
          <w:delText xml:space="preserve"> </w:delText>
        </w:r>
      </w:del>
      <w:ins w:id="63" w:author="Jaimie Cairns" w:date="2025-04-30T20:22:00Z">
        <w:r w:rsidR="008F39BC" w:rsidRPr="00576C9F">
          <w:rPr>
            <w:color w:val="000000" w:themeColor="text1"/>
            <w:rPrChange w:id="64" w:author="Katrina Weiner" w:date="2025-05-04T13:42:00Z">
              <w:rPr>
                <w:color w:val="FF0000"/>
              </w:rPr>
            </w:rPrChange>
          </w:rPr>
          <w:t xml:space="preserve"> </w:t>
        </w:r>
        <w:proofErr w:type="spellStart"/>
        <w:r w:rsidR="008F39BC" w:rsidRPr="00576C9F">
          <w:rPr>
            <w:color w:val="000000" w:themeColor="text1"/>
            <w:rPrChange w:id="65" w:author="Katrina Weiner" w:date="2025-05-04T13:42:00Z">
              <w:rPr>
                <w:color w:val="FF0000"/>
              </w:rPr>
            </w:rPrChange>
          </w:rPr>
          <w:t>Vote_Counts.ipynb</w:t>
        </w:r>
      </w:ins>
      <w:proofErr w:type="spellEnd"/>
    </w:p>
    <w:p w14:paraId="3D177866" w14:textId="77777777" w:rsidR="006468E9" w:rsidRPr="00576C9F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  <w:rPrChange w:id="66" w:author="Katrina Weiner" w:date="2025-05-04T13:42:00Z">
            <w:rPr>
              <w:color w:val="70AD47" w:themeColor="accent6"/>
            </w:rPr>
          </w:rPrChange>
        </w:rPr>
      </w:pPr>
      <w:r w:rsidRPr="00576C9F">
        <w:rPr>
          <w:b/>
          <w:bCs/>
          <w:color w:val="000000" w:themeColor="text1"/>
          <w:rPrChange w:id="67" w:author="Katrina Weiner" w:date="2025-05-04T13:42:00Z">
            <w:rPr>
              <w:b/>
              <w:bCs/>
              <w:color w:val="70AD47" w:themeColor="accent6"/>
            </w:rPr>
          </w:rPrChange>
        </w:rPr>
        <w:t>Link:</w:t>
      </w:r>
      <w:r w:rsidRPr="00576C9F">
        <w:rPr>
          <w:color w:val="000000" w:themeColor="text1"/>
          <w:rPrChange w:id="68" w:author="Katrina Weiner" w:date="2025-05-04T13:42:00Z">
            <w:rPr>
              <w:color w:val="70AD47" w:themeColor="accent6"/>
            </w:rPr>
          </w:rPrChange>
        </w:rPr>
        <w:t xml:space="preserve"> </w:t>
      </w:r>
      <w:r w:rsidR="00000000" w:rsidRPr="00576C9F">
        <w:rPr>
          <w:color w:val="000000" w:themeColor="text1"/>
          <w:rPrChange w:id="69" w:author="Katrina Weiner" w:date="2025-05-04T13:42:00Z">
            <w:rPr/>
          </w:rPrChange>
        </w:rPr>
        <w:fldChar w:fldCharType="begin"/>
      </w:r>
      <w:r w:rsidR="00000000" w:rsidRPr="00576C9F">
        <w:rPr>
          <w:color w:val="000000" w:themeColor="text1"/>
          <w:rPrChange w:id="70" w:author="Katrina Weiner" w:date="2025-05-04T13:42:00Z">
            <w:rPr/>
          </w:rPrChange>
        </w:rPr>
        <w:instrText>HYPERLINK "https://open.pluralpolicy.com/data/session-csv/"</w:instrText>
      </w:r>
      <w:r w:rsidR="00000000" w:rsidRPr="00576C9F">
        <w:rPr>
          <w:color w:val="000000" w:themeColor="text1"/>
          <w:rPrChange w:id="71" w:author="Katrina Weiner" w:date="2025-05-04T13:42:00Z">
            <w:rPr/>
          </w:rPrChange>
        </w:rPr>
      </w:r>
      <w:r w:rsidR="00000000" w:rsidRPr="00576C9F">
        <w:rPr>
          <w:color w:val="000000" w:themeColor="text1"/>
          <w:rPrChange w:id="72" w:author="Katrina Weiner" w:date="2025-05-04T13:42:00Z">
            <w:rPr/>
          </w:rPrChange>
        </w:rPr>
        <w:fldChar w:fldCharType="separate"/>
      </w:r>
      <w:r w:rsidRPr="00576C9F">
        <w:rPr>
          <w:rStyle w:val="Hyperlink"/>
          <w:color w:val="000000" w:themeColor="text1"/>
          <w:rPrChange w:id="73" w:author="Katrina Weiner" w:date="2025-05-04T13:42:00Z">
            <w:rPr>
              <w:rStyle w:val="Hyperlink"/>
            </w:rPr>
          </w:rPrChange>
        </w:rPr>
        <w:t>https://open.pluralpolicy.com/data/session-csv/</w:t>
      </w:r>
      <w:r w:rsidR="00000000" w:rsidRPr="00576C9F">
        <w:rPr>
          <w:rStyle w:val="Hyperlink"/>
          <w:color w:val="000000" w:themeColor="text1"/>
          <w:rPrChange w:id="74" w:author="Katrina Weiner" w:date="2025-05-04T13:42:00Z">
            <w:rPr>
              <w:rStyle w:val="Hyperlink"/>
            </w:rPr>
          </w:rPrChange>
        </w:rPr>
        <w:fldChar w:fldCharType="end"/>
      </w:r>
    </w:p>
    <w:p w14:paraId="0665CBE7" w14:textId="63783646" w:rsidR="006468E9" w:rsidRPr="00576C9F" w:rsidRDefault="006468E9" w:rsidP="006468E9">
      <w:pPr>
        <w:pStyle w:val="ListParagraph"/>
        <w:numPr>
          <w:ilvl w:val="0"/>
          <w:numId w:val="1"/>
        </w:numPr>
        <w:rPr>
          <w:color w:val="000000" w:themeColor="text1"/>
          <w:rPrChange w:id="75" w:author="Katrina Weiner" w:date="2025-05-04T13:42:00Z">
            <w:rPr>
              <w:color w:val="FF0000"/>
            </w:rPr>
          </w:rPrChange>
        </w:rPr>
      </w:pPr>
      <w:proofErr w:type="spellStart"/>
      <w:r w:rsidRPr="00576C9F">
        <w:rPr>
          <w:b/>
          <w:bCs/>
          <w:color w:val="000000" w:themeColor="text1"/>
          <w:rPrChange w:id="76" w:author="Katrina Weiner" w:date="2025-05-04T13:42:00Z">
            <w:rPr>
              <w:b/>
              <w:bCs/>
              <w:color w:val="FF0000"/>
            </w:rPr>
          </w:rPrChange>
        </w:rPr>
        <w:t>Plura</w:t>
      </w:r>
      <w:proofErr w:type="spellEnd"/>
      <w:ins w:id="77" w:author="Katrina Weiner" w:date="2025-05-04T13:43:00Z">
        <w:r w:rsidR="00576C9F">
          <w:rPr>
            <w:b/>
            <w:bCs/>
            <w:color w:val="000000" w:themeColor="text1"/>
          </w:rPr>
          <w:t xml:space="preserve"> Policy</w:t>
        </w:r>
      </w:ins>
      <w:del w:id="78" w:author="Katrina Weiner" w:date="2025-05-04T13:43:00Z">
        <w:r w:rsidRPr="00576C9F" w:rsidDel="00576C9F">
          <w:rPr>
            <w:b/>
            <w:bCs/>
            <w:color w:val="000000" w:themeColor="text1"/>
            <w:rPrChange w:id="79" w:author="Katrina Weiner" w:date="2025-05-04T13:42:00Z">
              <w:rPr>
                <w:b/>
                <w:bCs/>
                <w:color w:val="FF0000"/>
              </w:rPr>
            </w:rPrChange>
          </w:rPr>
          <w:delText>l GovTrack</w:delText>
        </w:r>
      </w:del>
      <w:r w:rsidRPr="00576C9F">
        <w:rPr>
          <w:b/>
          <w:bCs/>
          <w:color w:val="000000" w:themeColor="text1"/>
          <w:rPrChange w:id="80" w:author="Katrina Weiner" w:date="2025-05-04T13:42:00Z">
            <w:rPr>
              <w:b/>
              <w:bCs/>
              <w:color w:val="FF0000"/>
            </w:rPr>
          </w:rPrChange>
        </w:rPr>
        <w:t>:</w:t>
      </w:r>
      <w:r w:rsidRPr="00576C9F">
        <w:rPr>
          <w:color w:val="000000" w:themeColor="text1"/>
          <w:rPrChange w:id="81" w:author="Katrina Weiner" w:date="2025-05-04T13:42:00Z">
            <w:rPr>
              <w:color w:val="FF0000"/>
            </w:rPr>
          </w:rPrChange>
        </w:rPr>
        <w:t xml:space="preserve"> Rewards representatives who vote for bills sponsored by the opposing party. Those with the largest sum of votes are rewarded more. </w:t>
      </w:r>
    </w:p>
    <w:p w14:paraId="0A4C1172" w14:textId="3F3F8738" w:rsidR="006468E9" w:rsidRPr="00576C9F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  <w:rPrChange w:id="82" w:author="Katrina Weiner" w:date="2025-05-04T13:42:00Z">
            <w:rPr>
              <w:color w:val="FF0000"/>
            </w:rPr>
          </w:rPrChange>
        </w:rPr>
      </w:pPr>
      <w:r w:rsidRPr="00576C9F">
        <w:rPr>
          <w:b/>
          <w:bCs/>
          <w:color w:val="000000" w:themeColor="text1"/>
          <w:rPrChange w:id="83" w:author="Katrina Weiner" w:date="2025-05-04T13:42:00Z">
            <w:rPr>
              <w:b/>
              <w:bCs/>
              <w:color w:val="FF0000"/>
            </w:rPr>
          </w:rPrChange>
        </w:rPr>
        <w:t>Source Name:</w:t>
      </w:r>
      <w:r w:rsidRPr="00576C9F">
        <w:rPr>
          <w:color w:val="000000" w:themeColor="text1"/>
          <w:rPrChange w:id="84" w:author="Katrina Weiner" w:date="2025-05-04T13:42:00Z">
            <w:rPr>
              <w:color w:val="FF0000"/>
            </w:rPr>
          </w:rPrChange>
        </w:rPr>
        <w:t xml:space="preserve"> </w:t>
      </w:r>
      <w:proofErr w:type="spellStart"/>
      <w:r w:rsidRPr="00576C9F">
        <w:rPr>
          <w:color w:val="000000" w:themeColor="text1"/>
          <w:rPrChange w:id="85" w:author="Katrina Weiner" w:date="2025-05-04T13:42:00Z">
            <w:rPr>
              <w:color w:val="FF0000"/>
            </w:rPr>
          </w:rPrChange>
        </w:rPr>
        <w:t>Source_H</w:t>
      </w:r>
      <w:proofErr w:type="spellEnd"/>
    </w:p>
    <w:p w14:paraId="4FDCC7A5" w14:textId="6852364B" w:rsidR="006468E9" w:rsidRPr="00576C9F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  <w:rPrChange w:id="86" w:author="Katrina Weiner" w:date="2025-05-04T13:42:00Z">
            <w:rPr>
              <w:color w:val="FF0000"/>
            </w:rPr>
          </w:rPrChange>
        </w:rPr>
      </w:pPr>
      <w:r w:rsidRPr="00576C9F">
        <w:rPr>
          <w:b/>
          <w:bCs/>
          <w:color w:val="000000" w:themeColor="text1"/>
          <w:rPrChange w:id="87" w:author="Katrina Weiner" w:date="2025-05-04T13:42:00Z">
            <w:rPr>
              <w:b/>
              <w:bCs/>
              <w:color w:val="FF0000"/>
            </w:rPr>
          </w:rPrChange>
        </w:rPr>
        <w:t>Data cleaned in following file:</w:t>
      </w:r>
      <w:r w:rsidRPr="00576C9F">
        <w:rPr>
          <w:color w:val="000000" w:themeColor="text1"/>
          <w:rPrChange w:id="88" w:author="Katrina Weiner" w:date="2025-05-04T13:42:00Z">
            <w:rPr>
              <w:color w:val="FF0000"/>
            </w:rPr>
          </w:rPrChange>
        </w:rPr>
        <w:t xml:space="preserve"> </w:t>
      </w:r>
      <w:proofErr w:type="spellStart"/>
      <w:ins w:id="89" w:author="Jaimie Cairns" w:date="2025-04-30T20:22:00Z">
        <w:r w:rsidR="008F39BC" w:rsidRPr="00576C9F">
          <w:rPr>
            <w:color w:val="000000" w:themeColor="text1"/>
            <w:rPrChange w:id="90" w:author="Katrina Weiner" w:date="2025-05-04T13:42:00Z">
              <w:rPr>
                <w:color w:val="FF0000"/>
              </w:rPr>
            </w:rPrChange>
          </w:rPr>
          <w:t>Vote_Counts.ipynb</w:t>
        </w:r>
      </w:ins>
      <w:proofErr w:type="spellEnd"/>
    </w:p>
    <w:p w14:paraId="6941B525" w14:textId="76C38F0E" w:rsidR="006468E9" w:rsidRPr="00576C9F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  <w:rPrChange w:id="91" w:author="Katrina Weiner" w:date="2025-05-04T13:42:00Z">
            <w:rPr>
              <w:color w:val="FF0000"/>
            </w:rPr>
          </w:rPrChange>
        </w:rPr>
      </w:pPr>
      <w:r w:rsidRPr="00576C9F">
        <w:rPr>
          <w:b/>
          <w:bCs/>
          <w:color w:val="000000" w:themeColor="text1"/>
          <w:rPrChange w:id="92" w:author="Katrina Weiner" w:date="2025-05-04T13:42:00Z">
            <w:rPr>
              <w:b/>
              <w:bCs/>
              <w:color w:val="FF0000"/>
            </w:rPr>
          </w:rPrChange>
        </w:rPr>
        <w:t>Link:</w:t>
      </w:r>
      <w:r w:rsidRPr="00576C9F">
        <w:rPr>
          <w:color w:val="000000" w:themeColor="text1"/>
          <w:rPrChange w:id="93" w:author="Katrina Weiner" w:date="2025-05-04T13:42:00Z">
            <w:rPr>
              <w:color w:val="FF0000"/>
            </w:rPr>
          </w:rPrChange>
        </w:rPr>
        <w:t xml:space="preserve"> </w:t>
      </w:r>
      <w:r w:rsidR="00000000" w:rsidRPr="00576C9F">
        <w:rPr>
          <w:color w:val="000000" w:themeColor="text1"/>
          <w:rPrChange w:id="94" w:author="Katrina Weiner" w:date="2025-05-04T13:42:00Z">
            <w:rPr/>
          </w:rPrChange>
        </w:rPr>
        <w:fldChar w:fldCharType="begin"/>
      </w:r>
      <w:r w:rsidR="00000000" w:rsidRPr="00576C9F">
        <w:rPr>
          <w:color w:val="000000" w:themeColor="text1"/>
          <w:rPrChange w:id="95" w:author="Katrina Weiner" w:date="2025-05-04T13:42:00Z">
            <w:rPr/>
          </w:rPrChange>
        </w:rPr>
        <w:instrText>HYPERLINK "https://open.pluralpolicy.com/data/session-csv/"</w:instrText>
      </w:r>
      <w:r w:rsidR="00000000" w:rsidRPr="00576C9F">
        <w:rPr>
          <w:color w:val="000000" w:themeColor="text1"/>
          <w:rPrChange w:id="96" w:author="Katrina Weiner" w:date="2025-05-04T13:42:00Z">
            <w:rPr/>
          </w:rPrChange>
        </w:rPr>
      </w:r>
      <w:r w:rsidR="00000000" w:rsidRPr="00576C9F">
        <w:rPr>
          <w:color w:val="000000" w:themeColor="text1"/>
          <w:rPrChange w:id="97" w:author="Katrina Weiner" w:date="2025-05-04T13:42:00Z">
            <w:rPr/>
          </w:rPrChange>
        </w:rPr>
        <w:fldChar w:fldCharType="separate"/>
      </w:r>
      <w:r w:rsidRPr="00576C9F">
        <w:rPr>
          <w:rStyle w:val="Hyperlink"/>
          <w:color w:val="000000" w:themeColor="text1"/>
          <w:rPrChange w:id="98" w:author="Katrina Weiner" w:date="2025-05-04T13:42:00Z">
            <w:rPr>
              <w:rStyle w:val="Hyperlink"/>
              <w:color w:val="FF0000"/>
            </w:rPr>
          </w:rPrChange>
        </w:rPr>
        <w:t>http</w:t>
      </w:r>
      <w:r w:rsidRPr="00576C9F">
        <w:rPr>
          <w:rStyle w:val="Hyperlink"/>
          <w:color w:val="000000" w:themeColor="text1"/>
          <w:rPrChange w:id="99" w:author="Katrina Weiner" w:date="2025-05-04T13:42:00Z">
            <w:rPr>
              <w:rStyle w:val="Hyperlink"/>
              <w:color w:val="FF0000"/>
            </w:rPr>
          </w:rPrChange>
        </w:rPr>
        <w:t>s</w:t>
      </w:r>
      <w:r w:rsidRPr="00576C9F">
        <w:rPr>
          <w:rStyle w:val="Hyperlink"/>
          <w:color w:val="000000" w:themeColor="text1"/>
          <w:rPrChange w:id="100" w:author="Katrina Weiner" w:date="2025-05-04T13:42:00Z">
            <w:rPr>
              <w:rStyle w:val="Hyperlink"/>
              <w:color w:val="FF0000"/>
            </w:rPr>
          </w:rPrChange>
        </w:rPr>
        <w:t>://open.pluralpolicy.com/data/session-csv/</w:t>
      </w:r>
      <w:r w:rsidR="00000000" w:rsidRPr="00576C9F">
        <w:rPr>
          <w:rStyle w:val="Hyperlink"/>
          <w:color w:val="000000" w:themeColor="text1"/>
          <w:rPrChange w:id="101" w:author="Katrina Weiner" w:date="2025-05-04T13:42:00Z">
            <w:rPr>
              <w:rStyle w:val="Hyperlink"/>
              <w:color w:val="FF0000"/>
            </w:rPr>
          </w:rPrChange>
        </w:rPr>
        <w:fldChar w:fldCharType="end"/>
      </w:r>
    </w:p>
    <w:p w14:paraId="7ADF59A2" w14:textId="158D4C66" w:rsidR="006468E9" w:rsidRPr="00576C9F" w:rsidRDefault="006468E9" w:rsidP="006468E9">
      <w:pPr>
        <w:pStyle w:val="ListParagraph"/>
        <w:numPr>
          <w:ilvl w:val="0"/>
          <w:numId w:val="1"/>
        </w:numPr>
        <w:rPr>
          <w:color w:val="000000" w:themeColor="text1"/>
          <w:rPrChange w:id="102" w:author="Katrina Weiner" w:date="2025-05-04T13:42:00Z">
            <w:rPr>
              <w:color w:val="FF0000"/>
            </w:rPr>
          </w:rPrChange>
        </w:rPr>
      </w:pPr>
      <w:r w:rsidRPr="00576C9F">
        <w:rPr>
          <w:b/>
          <w:bCs/>
          <w:color w:val="000000" w:themeColor="text1"/>
          <w:rPrChange w:id="103" w:author="Katrina Weiner" w:date="2025-05-04T13:42:00Z">
            <w:rPr>
              <w:b/>
              <w:bCs/>
              <w:color w:val="FF0000"/>
            </w:rPr>
          </w:rPrChange>
        </w:rPr>
        <w:t>Cook Political PVI:</w:t>
      </w:r>
      <w:r w:rsidRPr="00576C9F">
        <w:rPr>
          <w:color w:val="000000" w:themeColor="text1"/>
          <w:rPrChange w:id="104" w:author="Katrina Weiner" w:date="2025-05-04T13:42:00Z">
            <w:rPr>
              <w:color w:val="FF0000"/>
            </w:rPr>
          </w:rPrChange>
        </w:rPr>
        <w:t xml:space="preserve"> Add multiplier to blended score to reward courage (higher bump when representing more partisan district/state)</w:t>
      </w:r>
    </w:p>
    <w:p w14:paraId="03B405C2" w14:textId="676722F0" w:rsidR="006468E9" w:rsidRPr="00576C9F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  <w:rPrChange w:id="105" w:author="Katrina Weiner" w:date="2025-05-04T13:42:00Z">
            <w:rPr>
              <w:color w:val="FF0000"/>
            </w:rPr>
          </w:rPrChange>
        </w:rPr>
      </w:pPr>
      <w:r w:rsidRPr="00576C9F">
        <w:rPr>
          <w:b/>
          <w:bCs/>
          <w:color w:val="000000" w:themeColor="text1"/>
          <w:rPrChange w:id="106" w:author="Katrina Weiner" w:date="2025-05-04T13:42:00Z">
            <w:rPr>
              <w:b/>
              <w:bCs/>
              <w:color w:val="FF0000"/>
            </w:rPr>
          </w:rPrChange>
        </w:rPr>
        <w:t>Source Name:</w:t>
      </w:r>
      <w:r w:rsidRPr="00576C9F">
        <w:rPr>
          <w:color w:val="000000" w:themeColor="text1"/>
          <w:rPrChange w:id="107" w:author="Katrina Weiner" w:date="2025-05-04T13:42:00Z">
            <w:rPr>
              <w:color w:val="FF0000"/>
            </w:rPr>
          </w:rPrChange>
        </w:rPr>
        <w:t xml:space="preserve"> </w:t>
      </w:r>
      <w:proofErr w:type="spellStart"/>
      <w:r w:rsidRPr="00576C9F">
        <w:rPr>
          <w:color w:val="000000" w:themeColor="text1"/>
          <w:rPrChange w:id="108" w:author="Katrina Weiner" w:date="2025-05-04T13:42:00Z">
            <w:rPr>
              <w:color w:val="FF0000"/>
            </w:rPr>
          </w:rPrChange>
        </w:rPr>
        <w:t>Source_M</w:t>
      </w:r>
      <w:proofErr w:type="spellEnd"/>
    </w:p>
    <w:p w14:paraId="38A4B4CE" w14:textId="466C4799" w:rsidR="006468E9" w:rsidRPr="00576C9F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  <w:rPrChange w:id="109" w:author="Katrina Weiner" w:date="2025-05-04T13:42:00Z">
            <w:rPr>
              <w:color w:val="FF0000"/>
            </w:rPr>
          </w:rPrChange>
        </w:rPr>
      </w:pPr>
      <w:r w:rsidRPr="00576C9F">
        <w:rPr>
          <w:b/>
          <w:bCs/>
          <w:color w:val="000000" w:themeColor="text1"/>
          <w:rPrChange w:id="110" w:author="Katrina Weiner" w:date="2025-05-04T13:42:00Z">
            <w:rPr>
              <w:b/>
              <w:bCs/>
              <w:color w:val="FF0000"/>
            </w:rPr>
          </w:rPrChange>
        </w:rPr>
        <w:t>Data cleaned in following file:</w:t>
      </w:r>
      <w:r w:rsidRPr="00576C9F">
        <w:rPr>
          <w:color w:val="000000" w:themeColor="text1"/>
          <w:rPrChange w:id="111" w:author="Katrina Weiner" w:date="2025-05-04T13:42:00Z">
            <w:rPr>
              <w:color w:val="FF0000"/>
            </w:rPr>
          </w:rPrChange>
        </w:rPr>
        <w:t xml:space="preserve"> </w:t>
      </w:r>
      <w:ins w:id="112" w:author="Jaimie Cairns" w:date="2025-04-30T20:20:00Z">
        <w:r w:rsidR="008F39BC" w:rsidRPr="00576C9F">
          <w:rPr>
            <w:color w:val="000000" w:themeColor="text1"/>
            <w:rPrChange w:id="113" w:author="Katrina Weiner" w:date="2025-05-04T13:42:00Z">
              <w:rPr>
                <w:color w:val="FF0000"/>
              </w:rPr>
            </w:rPrChange>
          </w:rPr>
          <w:t>PVI Pre-</w:t>
        </w:r>
        <w:proofErr w:type="spellStart"/>
        <w:r w:rsidR="008F39BC" w:rsidRPr="00576C9F">
          <w:rPr>
            <w:color w:val="000000" w:themeColor="text1"/>
            <w:rPrChange w:id="114" w:author="Katrina Weiner" w:date="2025-05-04T13:42:00Z">
              <w:rPr>
                <w:color w:val="FF0000"/>
              </w:rPr>
            </w:rPrChange>
          </w:rPr>
          <w:t>Processing.ipynb</w:t>
        </w:r>
      </w:ins>
      <w:proofErr w:type="spellEnd"/>
    </w:p>
    <w:p w14:paraId="21B906B9" w14:textId="75DF70AD" w:rsidR="006468E9" w:rsidRPr="00576C9F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  <w:rPrChange w:id="115" w:author="Katrina Weiner" w:date="2025-05-04T13:42:00Z">
            <w:rPr>
              <w:color w:val="FF0000"/>
            </w:rPr>
          </w:rPrChange>
        </w:rPr>
      </w:pPr>
      <w:r w:rsidRPr="00576C9F">
        <w:rPr>
          <w:b/>
          <w:bCs/>
          <w:color w:val="000000" w:themeColor="text1"/>
          <w:rPrChange w:id="116" w:author="Katrina Weiner" w:date="2025-05-04T13:42:00Z">
            <w:rPr>
              <w:b/>
              <w:bCs/>
              <w:color w:val="FF0000"/>
            </w:rPr>
          </w:rPrChange>
        </w:rPr>
        <w:t>Link:</w:t>
      </w:r>
      <w:r w:rsidRPr="00576C9F">
        <w:rPr>
          <w:color w:val="000000" w:themeColor="text1"/>
          <w:rPrChange w:id="117" w:author="Katrina Weiner" w:date="2025-05-04T13:42:00Z">
            <w:rPr>
              <w:color w:val="FF0000"/>
            </w:rPr>
          </w:rPrChange>
        </w:rPr>
        <w:t xml:space="preserve"> </w:t>
      </w:r>
      <w:ins w:id="118" w:author="Jaimie Cairns" w:date="2025-04-30T20:21:00Z">
        <w:r w:rsidR="008F39BC" w:rsidRPr="00576C9F">
          <w:rPr>
            <w:color w:val="000000" w:themeColor="text1"/>
            <w:rPrChange w:id="119" w:author="Katrina Weiner" w:date="2025-05-04T13:42:00Z">
              <w:rPr>
                <w:color w:val="FF0000"/>
              </w:rPr>
            </w:rPrChange>
          </w:rPr>
          <w:t>Requires paid subscription: https://www.cookpolitical.com/cook-pvi</w:t>
        </w:r>
      </w:ins>
    </w:p>
    <w:p w14:paraId="0B6D3A58" w14:textId="1BCFB29A" w:rsidR="006468E9" w:rsidRPr="00576C9F" w:rsidRDefault="006468E9" w:rsidP="006468E9">
      <w:pPr>
        <w:pStyle w:val="ListParagraph"/>
        <w:numPr>
          <w:ilvl w:val="0"/>
          <w:numId w:val="1"/>
        </w:numPr>
        <w:rPr>
          <w:color w:val="000000" w:themeColor="text1"/>
          <w:rPrChange w:id="120" w:author="Katrina Weiner" w:date="2025-05-04T13:42:00Z">
            <w:rPr>
              <w:color w:val="FF0000"/>
            </w:rPr>
          </w:rPrChange>
        </w:rPr>
      </w:pPr>
      <w:proofErr w:type="spellStart"/>
      <w:r w:rsidRPr="00576C9F">
        <w:rPr>
          <w:b/>
          <w:bCs/>
          <w:color w:val="000000" w:themeColor="text1"/>
          <w:rPrChange w:id="121" w:author="Katrina Weiner" w:date="2025-05-04T13:43:00Z">
            <w:rPr>
              <w:color w:val="FF0000"/>
            </w:rPr>
          </w:rPrChange>
        </w:rPr>
        <w:t>Voteview</w:t>
      </w:r>
      <w:proofErr w:type="spellEnd"/>
      <w:r w:rsidRPr="00576C9F">
        <w:rPr>
          <w:color w:val="000000" w:themeColor="text1"/>
          <w:rPrChange w:id="122" w:author="Katrina Weiner" w:date="2025-05-04T13:42:00Z">
            <w:rPr>
              <w:color w:val="FF0000"/>
            </w:rPr>
          </w:rPrChange>
        </w:rPr>
        <w:t xml:space="preserve">: Add multiplier to scores based on distance from ideological center to reward bridging by non-centrist </w:t>
      </w:r>
      <w:proofErr w:type="gramStart"/>
      <w:r w:rsidRPr="00576C9F">
        <w:rPr>
          <w:color w:val="000000" w:themeColor="text1"/>
          <w:rPrChange w:id="123" w:author="Katrina Weiner" w:date="2025-05-04T13:42:00Z">
            <w:rPr>
              <w:color w:val="FF0000"/>
            </w:rPr>
          </w:rPrChange>
        </w:rPr>
        <w:t>polls</w:t>
      </w:r>
      <w:proofErr w:type="gramEnd"/>
      <w:r w:rsidRPr="00576C9F">
        <w:rPr>
          <w:color w:val="000000" w:themeColor="text1"/>
          <w:rPrChange w:id="124" w:author="Katrina Weiner" w:date="2025-05-04T13:42:00Z">
            <w:rPr>
              <w:color w:val="FF0000"/>
            </w:rPr>
          </w:rPrChange>
        </w:rPr>
        <w:tab/>
      </w:r>
    </w:p>
    <w:p w14:paraId="29E919FE" w14:textId="1CE5CAC3" w:rsidR="006468E9" w:rsidRPr="00576C9F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  <w:rPrChange w:id="125" w:author="Katrina Weiner" w:date="2025-05-04T13:42:00Z">
            <w:rPr>
              <w:color w:val="FF0000"/>
            </w:rPr>
          </w:rPrChange>
        </w:rPr>
      </w:pPr>
      <w:r w:rsidRPr="00576C9F">
        <w:rPr>
          <w:b/>
          <w:bCs/>
          <w:color w:val="000000" w:themeColor="text1"/>
          <w:rPrChange w:id="126" w:author="Katrina Weiner" w:date="2025-05-04T13:42:00Z">
            <w:rPr>
              <w:b/>
              <w:bCs/>
              <w:color w:val="FF0000"/>
            </w:rPr>
          </w:rPrChange>
        </w:rPr>
        <w:t>Source Name:</w:t>
      </w:r>
      <w:r w:rsidRPr="00576C9F">
        <w:rPr>
          <w:color w:val="000000" w:themeColor="text1"/>
          <w:rPrChange w:id="127" w:author="Katrina Weiner" w:date="2025-05-04T13:42:00Z">
            <w:rPr>
              <w:color w:val="FF0000"/>
            </w:rPr>
          </w:rPrChange>
        </w:rPr>
        <w:t xml:space="preserve"> </w:t>
      </w:r>
      <w:proofErr w:type="spellStart"/>
      <w:r w:rsidRPr="00576C9F">
        <w:rPr>
          <w:color w:val="000000" w:themeColor="text1"/>
          <w:rPrChange w:id="128" w:author="Katrina Weiner" w:date="2025-05-04T13:42:00Z">
            <w:rPr>
              <w:color w:val="FF0000"/>
            </w:rPr>
          </w:rPrChange>
        </w:rPr>
        <w:t>Source_N</w:t>
      </w:r>
      <w:proofErr w:type="spellEnd"/>
    </w:p>
    <w:p w14:paraId="696024CD" w14:textId="63AB3B7B" w:rsidR="006468E9" w:rsidRPr="00576C9F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  <w:rPrChange w:id="129" w:author="Katrina Weiner" w:date="2025-05-04T13:42:00Z">
            <w:rPr>
              <w:color w:val="FF0000"/>
            </w:rPr>
          </w:rPrChange>
        </w:rPr>
      </w:pPr>
      <w:r w:rsidRPr="00576C9F">
        <w:rPr>
          <w:b/>
          <w:bCs/>
          <w:color w:val="000000" w:themeColor="text1"/>
          <w:rPrChange w:id="130" w:author="Katrina Weiner" w:date="2025-05-04T13:42:00Z">
            <w:rPr>
              <w:b/>
              <w:bCs/>
              <w:color w:val="FF0000"/>
            </w:rPr>
          </w:rPrChange>
        </w:rPr>
        <w:t>Data cleaned in following file:</w:t>
      </w:r>
      <w:r w:rsidRPr="00576C9F">
        <w:rPr>
          <w:color w:val="000000" w:themeColor="text1"/>
          <w:rPrChange w:id="131" w:author="Katrina Weiner" w:date="2025-05-04T13:42:00Z">
            <w:rPr>
              <w:color w:val="FF0000"/>
            </w:rPr>
          </w:rPrChange>
        </w:rPr>
        <w:t xml:space="preserve"> </w:t>
      </w:r>
      <w:ins w:id="132" w:author="Jaimie Cairns" w:date="2025-04-30T20:20:00Z">
        <w:r w:rsidR="008F39BC" w:rsidRPr="00576C9F">
          <w:rPr>
            <w:color w:val="000000" w:themeColor="text1"/>
            <w:rPrChange w:id="133" w:author="Katrina Weiner" w:date="2025-05-04T13:42:00Z">
              <w:rPr>
                <w:color w:val="FF0000"/>
              </w:rPr>
            </w:rPrChange>
          </w:rPr>
          <w:t>N/A</w:t>
        </w:r>
      </w:ins>
    </w:p>
    <w:p w14:paraId="4367B3C8" w14:textId="6E5CBCDD" w:rsidR="006468E9" w:rsidRPr="00576C9F" w:rsidRDefault="006468E9" w:rsidP="006468E9">
      <w:pPr>
        <w:pStyle w:val="ListParagraph"/>
        <w:numPr>
          <w:ilvl w:val="1"/>
          <w:numId w:val="1"/>
        </w:numPr>
        <w:rPr>
          <w:color w:val="000000" w:themeColor="text1"/>
          <w:rPrChange w:id="134" w:author="Katrina Weiner" w:date="2025-05-04T13:42:00Z">
            <w:rPr>
              <w:color w:val="FF0000"/>
            </w:rPr>
          </w:rPrChange>
        </w:rPr>
      </w:pPr>
      <w:r w:rsidRPr="00576C9F">
        <w:rPr>
          <w:b/>
          <w:bCs/>
          <w:color w:val="000000" w:themeColor="text1"/>
          <w:rPrChange w:id="135" w:author="Katrina Weiner" w:date="2025-05-04T13:42:00Z">
            <w:rPr>
              <w:b/>
              <w:bCs/>
              <w:color w:val="FF0000"/>
            </w:rPr>
          </w:rPrChange>
        </w:rPr>
        <w:t>Link:</w:t>
      </w:r>
      <w:r w:rsidRPr="00576C9F">
        <w:rPr>
          <w:color w:val="000000" w:themeColor="text1"/>
          <w:rPrChange w:id="136" w:author="Katrina Weiner" w:date="2025-05-04T13:42:00Z">
            <w:rPr>
              <w:color w:val="FF0000"/>
            </w:rPr>
          </w:rPrChange>
        </w:rPr>
        <w:t xml:space="preserve"> </w:t>
      </w:r>
      <w:r w:rsidR="00000000" w:rsidRPr="00576C9F">
        <w:rPr>
          <w:color w:val="000000" w:themeColor="text1"/>
          <w:rPrChange w:id="137" w:author="Katrina Weiner" w:date="2025-05-04T13:42:00Z">
            <w:rPr/>
          </w:rPrChange>
        </w:rPr>
        <w:fldChar w:fldCharType="begin"/>
      </w:r>
      <w:r w:rsidR="00000000" w:rsidRPr="00576C9F">
        <w:rPr>
          <w:color w:val="000000" w:themeColor="text1"/>
          <w:rPrChange w:id="138" w:author="Katrina Weiner" w:date="2025-05-04T13:42:00Z">
            <w:rPr/>
          </w:rPrChange>
        </w:rPr>
        <w:instrText>HYPERLINK "https://voteview.com/congress/senate/-1/text"</w:instrText>
      </w:r>
      <w:r w:rsidR="00000000" w:rsidRPr="00576C9F">
        <w:rPr>
          <w:color w:val="000000" w:themeColor="text1"/>
          <w:rPrChange w:id="139" w:author="Katrina Weiner" w:date="2025-05-04T13:42:00Z">
            <w:rPr/>
          </w:rPrChange>
        </w:rPr>
      </w:r>
      <w:r w:rsidR="00000000" w:rsidRPr="00576C9F">
        <w:rPr>
          <w:color w:val="000000" w:themeColor="text1"/>
          <w:rPrChange w:id="140" w:author="Katrina Weiner" w:date="2025-05-04T13:42:00Z">
            <w:rPr/>
          </w:rPrChange>
        </w:rPr>
        <w:fldChar w:fldCharType="separate"/>
      </w:r>
      <w:r w:rsidRPr="00576C9F">
        <w:rPr>
          <w:rStyle w:val="Hyperlink"/>
          <w:color w:val="000000" w:themeColor="text1"/>
          <w:rPrChange w:id="141" w:author="Katrina Weiner" w:date="2025-05-04T13:42:00Z">
            <w:rPr>
              <w:rStyle w:val="Hyperlink"/>
              <w:color w:val="FF0000"/>
            </w:rPr>
          </w:rPrChange>
        </w:rPr>
        <w:t>https://voteview.com/congress/senate/-1/text</w:t>
      </w:r>
      <w:r w:rsidR="00000000" w:rsidRPr="00576C9F">
        <w:rPr>
          <w:rStyle w:val="Hyperlink"/>
          <w:color w:val="000000" w:themeColor="text1"/>
          <w:rPrChange w:id="142" w:author="Katrina Weiner" w:date="2025-05-04T13:42:00Z">
            <w:rPr>
              <w:rStyle w:val="Hyperlink"/>
              <w:color w:val="FF0000"/>
            </w:rPr>
          </w:rPrChange>
        </w:rPr>
        <w:fldChar w:fldCharType="end"/>
      </w:r>
      <w:r w:rsidRPr="00576C9F">
        <w:rPr>
          <w:color w:val="000000" w:themeColor="text1"/>
          <w:rPrChange w:id="143" w:author="Katrina Weiner" w:date="2025-05-04T13:42:00Z">
            <w:rPr>
              <w:color w:val="FF0000"/>
            </w:rPr>
          </w:rPrChange>
        </w:rPr>
        <w:t xml:space="preserve"> ; </w:t>
      </w:r>
      <w:r w:rsidR="00000000" w:rsidRPr="00576C9F">
        <w:rPr>
          <w:color w:val="000000" w:themeColor="text1"/>
          <w:rPrChange w:id="144" w:author="Katrina Weiner" w:date="2025-05-04T13:42:00Z">
            <w:rPr/>
          </w:rPrChange>
        </w:rPr>
        <w:fldChar w:fldCharType="begin"/>
      </w:r>
      <w:r w:rsidR="00000000" w:rsidRPr="00576C9F">
        <w:rPr>
          <w:color w:val="000000" w:themeColor="text1"/>
          <w:rPrChange w:id="145" w:author="Katrina Weiner" w:date="2025-05-04T13:42:00Z">
            <w:rPr/>
          </w:rPrChange>
        </w:rPr>
        <w:instrText>HYPERLINK "https://voteview.com/congress/house/-1/text"</w:instrText>
      </w:r>
      <w:r w:rsidR="00000000" w:rsidRPr="00576C9F">
        <w:rPr>
          <w:color w:val="000000" w:themeColor="text1"/>
          <w:rPrChange w:id="146" w:author="Katrina Weiner" w:date="2025-05-04T13:42:00Z">
            <w:rPr/>
          </w:rPrChange>
        </w:rPr>
      </w:r>
      <w:r w:rsidR="00000000" w:rsidRPr="00576C9F">
        <w:rPr>
          <w:color w:val="000000" w:themeColor="text1"/>
          <w:rPrChange w:id="147" w:author="Katrina Weiner" w:date="2025-05-04T13:42:00Z">
            <w:rPr/>
          </w:rPrChange>
        </w:rPr>
        <w:fldChar w:fldCharType="separate"/>
      </w:r>
      <w:r w:rsidRPr="00576C9F">
        <w:rPr>
          <w:rStyle w:val="Hyperlink"/>
          <w:color w:val="000000" w:themeColor="text1"/>
          <w:rPrChange w:id="148" w:author="Katrina Weiner" w:date="2025-05-04T13:42:00Z">
            <w:rPr>
              <w:rStyle w:val="Hyperlink"/>
              <w:color w:val="FF0000"/>
            </w:rPr>
          </w:rPrChange>
        </w:rPr>
        <w:t>https://voteview.com/congress/house/-1/text</w:t>
      </w:r>
      <w:r w:rsidR="00000000" w:rsidRPr="00576C9F">
        <w:rPr>
          <w:rStyle w:val="Hyperlink"/>
          <w:color w:val="000000" w:themeColor="text1"/>
          <w:rPrChange w:id="149" w:author="Katrina Weiner" w:date="2025-05-04T13:42:00Z">
            <w:rPr>
              <w:rStyle w:val="Hyperlink"/>
              <w:color w:val="FF0000"/>
            </w:rPr>
          </w:rPrChange>
        </w:rPr>
        <w:fldChar w:fldCharType="end"/>
      </w:r>
    </w:p>
    <w:p w14:paraId="31068782" w14:textId="3FF9319E" w:rsidR="006468E9" w:rsidRPr="006468E9" w:rsidRDefault="006468E9" w:rsidP="006468E9">
      <w:pPr>
        <w:pStyle w:val="ListParagraph"/>
        <w:numPr>
          <w:ilvl w:val="0"/>
          <w:numId w:val="1"/>
        </w:numPr>
        <w:rPr>
          <w:color w:val="FF0000"/>
        </w:rPr>
      </w:pPr>
      <w:r w:rsidRPr="006468E9">
        <w:rPr>
          <w:color w:val="FF0000"/>
        </w:rPr>
        <w:t xml:space="preserve">Caucus </w:t>
      </w:r>
      <w:proofErr w:type="spellStart"/>
      <w:r w:rsidRPr="006468E9">
        <w:rPr>
          <w:color w:val="FF0000"/>
        </w:rPr>
        <w:t>Mulitiplier</w:t>
      </w:r>
      <w:proofErr w:type="spellEnd"/>
      <w:r w:rsidRPr="006468E9">
        <w:rPr>
          <w:color w:val="FF0000"/>
        </w:rPr>
        <w:t xml:space="preserve">: </w:t>
      </w:r>
    </w:p>
    <w:p w14:paraId="3F45651A" w14:textId="2D0724F2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FF0000"/>
        </w:rPr>
      </w:pPr>
      <w:r w:rsidRPr="006468E9">
        <w:rPr>
          <w:b/>
          <w:bCs/>
          <w:color w:val="FF0000"/>
        </w:rPr>
        <w:lastRenderedPageBreak/>
        <w:t>Source Name:</w:t>
      </w:r>
      <w:r w:rsidRPr="006468E9">
        <w:rPr>
          <w:color w:val="FF0000"/>
        </w:rPr>
        <w:t xml:space="preserve"> </w:t>
      </w:r>
      <w:proofErr w:type="spellStart"/>
      <w:r w:rsidRPr="006468E9">
        <w:rPr>
          <w:color w:val="FF0000"/>
        </w:rPr>
        <w:t>Source_P</w:t>
      </w:r>
      <w:proofErr w:type="spellEnd"/>
    </w:p>
    <w:p w14:paraId="31F0428B" w14:textId="77777777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FF0000"/>
        </w:rPr>
      </w:pPr>
      <w:r w:rsidRPr="006468E9">
        <w:rPr>
          <w:b/>
          <w:bCs/>
          <w:color w:val="FF0000"/>
        </w:rPr>
        <w:t>Data cleaned in following file:</w:t>
      </w:r>
      <w:r w:rsidRPr="006468E9">
        <w:rPr>
          <w:color w:val="FF0000"/>
        </w:rPr>
        <w:t xml:space="preserve"> </w:t>
      </w:r>
    </w:p>
    <w:p w14:paraId="266A57A3" w14:textId="6935A7F5" w:rsidR="006468E9" w:rsidRPr="006468E9" w:rsidRDefault="006468E9" w:rsidP="006468E9">
      <w:pPr>
        <w:pStyle w:val="ListParagraph"/>
        <w:numPr>
          <w:ilvl w:val="1"/>
          <w:numId w:val="1"/>
        </w:numPr>
        <w:rPr>
          <w:color w:val="FF0000"/>
        </w:rPr>
      </w:pPr>
      <w:r w:rsidRPr="006468E9">
        <w:rPr>
          <w:b/>
          <w:bCs/>
          <w:color w:val="FF0000"/>
        </w:rPr>
        <w:t>Link:</w:t>
      </w:r>
    </w:p>
    <w:sectPr w:rsidR="006468E9" w:rsidRPr="0064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3E2"/>
    <w:multiLevelType w:val="hybridMultilevel"/>
    <w:tmpl w:val="9A3E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AE6B8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27DAC"/>
    <w:multiLevelType w:val="hybridMultilevel"/>
    <w:tmpl w:val="FF66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21491">
    <w:abstractNumId w:val="0"/>
  </w:num>
  <w:num w:numId="2" w16cid:durableId="3239140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na Weiner">
    <w15:presenceInfo w15:providerId="Windows Live" w15:userId="7d0c7b632e918381"/>
  </w15:person>
  <w15:person w15:author="Jaimie Cairns">
    <w15:presenceInfo w15:providerId="AD" w15:userId="S::jaimie@myindylawyer.com::36040760-7147-4f4b-8f0c-34545f88be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E9"/>
    <w:rsid w:val="00576C9F"/>
    <w:rsid w:val="005F16DC"/>
    <w:rsid w:val="006468E9"/>
    <w:rsid w:val="008F39BC"/>
    <w:rsid w:val="00B977C1"/>
    <w:rsid w:val="00BC699D"/>
    <w:rsid w:val="00DC2D37"/>
    <w:rsid w:val="00FC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2CA3E"/>
  <w15:chartTrackingRefBased/>
  <w15:docId w15:val="{337923C2-9962-EF4D-9316-E553786F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8E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F3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7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spoliticalpulse.com/dat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mericaspoliticalpulse.com/data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pluralpolicy.com/data/session-csv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.pluralpolicy.com/data/session-csv/" TargetMode="External"/><Relationship Id="rId10" Type="http://schemas.openxmlformats.org/officeDocument/2006/relationships/hyperlink" Target="https://americaspoliticalpulse.com/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ericaspoliticalpulse.com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Weiner</dc:creator>
  <cp:keywords/>
  <dc:description/>
  <cp:lastModifiedBy>Katrina Weiner</cp:lastModifiedBy>
  <cp:revision>2</cp:revision>
  <dcterms:created xsi:type="dcterms:W3CDTF">2025-05-04T19:51:00Z</dcterms:created>
  <dcterms:modified xsi:type="dcterms:W3CDTF">2025-05-04T19:51:00Z</dcterms:modified>
</cp:coreProperties>
</file>